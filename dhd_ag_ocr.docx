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41C3F" w:rsidRPr="004F6CFB" w:rsidRDefault="0070793E">
      <w:pPr>
        <w:pStyle w:val="Standard1"/>
        <w:jc w:val="both"/>
        <w:rPr>
          <w:lang w:val="de-DE"/>
        </w:rPr>
      </w:pPr>
      <w:r>
        <w:rPr>
          <w:lang w:val="de-DE"/>
        </w:rPr>
        <w:t xml:space="preserve">Für die </w:t>
      </w:r>
      <w:del w:id="0" w:author="Schah" w:date="2019-07-07T12:20:00Z">
        <w:r w:rsidR="00F23353" w:rsidDel="005970FC">
          <w:rPr>
            <w:lang w:val="de-DE"/>
          </w:rPr>
          <w:delText xml:space="preserve">Digitalen </w:delText>
        </w:r>
      </w:del>
      <w:ins w:id="1" w:author="Schah" w:date="2019-07-07T12:20:00Z">
        <w:r w:rsidR="005970FC">
          <w:rPr>
            <w:lang w:val="de-DE"/>
          </w:rPr>
          <w:t>Digitalen Geisteswissenschaften</w:t>
        </w:r>
        <w:r w:rsidR="005970FC">
          <w:rPr>
            <w:lang w:val="de-DE"/>
          </w:rPr>
          <w:t xml:space="preserve"> </w:t>
        </w:r>
      </w:ins>
      <w:ins w:id="2" w:author="Schah" w:date="2019-07-07T12:24:00Z">
        <w:r w:rsidR="005739C2">
          <w:rPr>
            <w:lang w:val="de-DE"/>
          </w:rPr>
          <w:t xml:space="preserve">(Digital </w:t>
        </w:r>
        <w:proofErr w:type="spellStart"/>
        <w:r w:rsidR="005739C2">
          <w:rPr>
            <w:lang w:val="de-DE"/>
          </w:rPr>
          <w:t>Humanities</w:t>
        </w:r>
        <w:proofErr w:type="spellEnd"/>
        <w:r w:rsidR="005739C2">
          <w:rPr>
            <w:lang w:val="de-DE"/>
          </w:rPr>
          <w:t xml:space="preserve">) </w:t>
        </w:r>
      </w:ins>
      <w:r>
        <w:rPr>
          <w:lang w:val="de-DE"/>
        </w:rPr>
        <w:t xml:space="preserve">ist die OCR (Optical </w:t>
      </w:r>
      <w:proofErr w:type="spellStart"/>
      <w:r>
        <w:rPr>
          <w:lang w:val="de-DE"/>
        </w:rPr>
        <w:t>Character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Recognition</w:t>
      </w:r>
      <w:proofErr w:type="spellEnd"/>
      <w:r>
        <w:rPr>
          <w:lang w:val="de-DE"/>
        </w:rPr>
        <w:t>)</w:t>
      </w:r>
      <w:ins w:id="3" w:author="Schah" w:date="2019-07-07T12:27:00Z">
        <w:r w:rsidR="004B71FF" w:rsidRPr="004B71FF">
          <w:rPr>
            <w:rStyle w:val="Funotenzeichen"/>
            <w:lang w:val="de-DE"/>
          </w:rPr>
          <w:t xml:space="preserve"> </w:t>
        </w:r>
        <w:r w:rsidR="004B71FF">
          <w:rPr>
            <w:rStyle w:val="Funotenzeichen"/>
            <w:lang w:val="de-DE"/>
          </w:rPr>
          <w:footnoteReference w:id="0"/>
        </w:r>
      </w:ins>
      <w:r>
        <w:rPr>
          <w:lang w:val="de-DE"/>
        </w:rPr>
        <w:t xml:space="preserve"> von großer Relevanz, da sie es erlaubt</w:t>
      </w:r>
      <w:ins w:id="7" w:author="Schah" w:date="2019-07-07T12:22:00Z">
        <w:r w:rsidR="00312377">
          <w:rPr>
            <w:lang w:val="de-DE"/>
          </w:rPr>
          <w:t>, eine der wichtigsten</w:t>
        </w:r>
      </w:ins>
      <w:del w:id="8" w:author="Schah" w:date="2019-07-07T12:22:00Z">
        <w:r w:rsidDel="0026383C">
          <w:rPr>
            <w:lang w:val="de-DE"/>
          </w:rPr>
          <w:delText xml:space="preserve"> die wichtigste</w:delText>
        </w:r>
      </w:del>
      <w:r>
        <w:rPr>
          <w:lang w:val="de-DE"/>
        </w:rPr>
        <w:t xml:space="preserve"> Ressource</w:t>
      </w:r>
      <w:ins w:id="9" w:author="Schah" w:date="2019-07-07T12:22:00Z">
        <w:r w:rsidR="007925B4">
          <w:rPr>
            <w:lang w:val="de-DE"/>
          </w:rPr>
          <w:t>n</w:t>
        </w:r>
      </w:ins>
      <w:r>
        <w:rPr>
          <w:lang w:val="de-DE"/>
        </w:rPr>
        <w:t xml:space="preserve"> der </w:t>
      </w:r>
      <w:ins w:id="10" w:author="Schah" w:date="2019-07-07T12:21:00Z">
        <w:r w:rsidR="005970FC">
          <w:rPr>
            <w:lang w:val="de-DE"/>
          </w:rPr>
          <w:t>Digitalen Geisteswissenschaften</w:t>
        </w:r>
      </w:ins>
      <w:del w:id="11" w:author="Schah" w:date="2019-07-07T12:21:00Z">
        <w:r w:rsidDel="005970FC">
          <w:rPr>
            <w:lang w:val="de-DE"/>
          </w:rPr>
          <w:delText>DH</w:delText>
        </w:r>
      </w:del>
      <w:r>
        <w:rPr>
          <w:lang w:val="de-DE"/>
        </w:rPr>
        <w:t xml:space="preserve"> </w:t>
      </w:r>
      <w:del w:id="12" w:author="Schah" w:date="2019-07-07T12:21:00Z">
        <w:r w:rsidDel="00223012">
          <w:rPr>
            <w:lang w:val="de-DE"/>
          </w:rPr>
          <w:delText>-</w:delText>
        </w:r>
      </w:del>
      <w:ins w:id="13" w:author="Schah" w:date="2019-07-07T12:23:00Z">
        <w:r w:rsidR="009870A6">
          <w:rPr>
            <w:lang w:val="de-DE"/>
          </w:rPr>
          <w:t>–</w:t>
        </w:r>
      </w:ins>
      <w:r>
        <w:rPr>
          <w:lang w:val="de-DE"/>
        </w:rPr>
        <w:t xml:space="preserve"> Text</w:t>
      </w:r>
      <w:ins w:id="14" w:author="Schah" w:date="2019-07-07T12:21:00Z">
        <w:r w:rsidR="00223012">
          <w:rPr>
            <w:lang w:val="de-DE"/>
          </w:rPr>
          <w:t xml:space="preserve">, das schließt Kunsthistoriker aus, auch in </w:t>
        </w:r>
        <w:proofErr w:type="spellStart"/>
        <w:r w:rsidR="00223012">
          <w:rPr>
            <w:lang w:val="de-DE"/>
          </w:rPr>
          <w:t>Lit.-wissenschaften</w:t>
        </w:r>
        <w:proofErr w:type="spellEnd"/>
        <w:r w:rsidR="00223012">
          <w:rPr>
            <w:lang w:val="de-DE"/>
          </w:rPr>
          <w:t xml:space="preserve"> sind Bilder und Noten in manchen </w:t>
        </w:r>
        <w:r w:rsidR="003D2CA0">
          <w:rPr>
            <w:lang w:val="de-DE"/>
          </w:rPr>
          <w:t>Kontexten (Minnesang) relevan</w:t>
        </w:r>
      </w:ins>
      <w:ins w:id="15" w:author="Schah" w:date="2019-07-07T12:23:00Z">
        <w:r w:rsidR="003D2CA0">
          <w:rPr>
            <w:lang w:val="de-DE"/>
          </w:rPr>
          <w:t>t</w:t>
        </w:r>
      </w:ins>
      <w:ins w:id="16" w:author="Schah" w:date="2019-07-07T12:21:00Z">
        <w:r w:rsidR="003D2CA0">
          <w:rPr>
            <w:lang w:val="de-DE"/>
          </w:rPr>
          <w:t xml:space="preserve"> </w:t>
        </w:r>
      </w:ins>
      <w:del w:id="17" w:author="Schah" w:date="2019-07-07T12:22:00Z">
        <w:r w:rsidDel="00024C3F">
          <w:rPr>
            <w:lang w:val="de-DE"/>
          </w:rPr>
          <w:delText xml:space="preserve"> </w:delText>
        </w:r>
      </w:del>
      <w:del w:id="18" w:author="Schah" w:date="2019-07-07T12:23:00Z">
        <w:r w:rsidDel="009870A6">
          <w:rPr>
            <w:lang w:val="de-DE"/>
          </w:rPr>
          <w:delText>-</w:delText>
        </w:r>
      </w:del>
      <w:ins w:id="19" w:author="Schah" w:date="2019-07-07T12:23:00Z">
        <w:r w:rsidR="009870A6">
          <w:rPr>
            <w:lang w:val="de-DE"/>
          </w:rPr>
          <w:t>–</w:t>
        </w:r>
      </w:ins>
      <w:r>
        <w:rPr>
          <w:lang w:val="de-DE"/>
        </w:rPr>
        <w:t xml:space="preserve"> effizient zu erschließen und in maschinenverarbeitbarer Form zu präsentieren. Diese Bedeutung zeigte sich auch auf der </w:t>
      </w:r>
      <w:proofErr w:type="spellStart"/>
      <w:r>
        <w:rPr>
          <w:lang w:val="de-DE"/>
        </w:rPr>
        <w:t>DHd</w:t>
      </w:r>
      <w:proofErr w:type="spellEnd"/>
      <w:r>
        <w:rPr>
          <w:lang w:val="de-DE"/>
        </w:rPr>
        <w:t xml:space="preserve"> Jahrestagung 2019, auf der sowohl die beiden angebotenen OCR-Workshops, als auch die Session „Schrift und Zeichen“ großen Zulauf erhielten. Aufgrund der Relevanz für das Feld der DH und dem offenkundigen Interesse innerhalb der </w:t>
      </w:r>
      <w:del w:id="20" w:author="Schah" w:date="2019-07-07T12:24:00Z">
        <w:r w:rsidDel="00BB6F9C">
          <w:rPr>
            <w:lang w:val="de-DE"/>
          </w:rPr>
          <w:delText>der (deutschen</w:delText>
        </w:r>
      </w:del>
      <w:ins w:id="21" w:author="Schah" w:date="2019-07-07T12:24:00Z">
        <w:r w:rsidR="00BB6F9C">
          <w:rPr>
            <w:lang w:val="de-DE"/>
          </w:rPr>
          <w:t>deutsch</w:t>
        </w:r>
        <w:r w:rsidR="00BB6F9C">
          <w:rPr>
            <w:lang w:val="de-DE"/>
          </w:rPr>
          <w:t>sprachigen</w:t>
        </w:r>
      </w:ins>
      <w:del w:id="22" w:author="Schah" w:date="2019-07-07T12:24:00Z">
        <w:r w:rsidDel="00BB6F9C">
          <w:rPr>
            <w:lang w:val="de-DE"/>
          </w:rPr>
          <w:delText>)</w:delText>
        </w:r>
      </w:del>
      <w:r>
        <w:rPr>
          <w:lang w:val="de-DE"/>
        </w:rPr>
        <w:t xml:space="preserve"> DH </w:t>
      </w:r>
      <w:proofErr w:type="spellStart"/>
      <w:r>
        <w:rPr>
          <w:lang w:val="de-DE"/>
        </w:rPr>
        <w:t>Commun</w:t>
      </w:r>
      <w:bookmarkStart w:id="23" w:name="_GoBack"/>
      <w:bookmarkEnd w:id="23"/>
      <w:r>
        <w:rPr>
          <w:lang w:val="de-DE"/>
        </w:rPr>
        <w:t>ity</w:t>
      </w:r>
      <w:proofErr w:type="spellEnd"/>
      <w:r>
        <w:rPr>
          <w:lang w:val="de-DE"/>
        </w:rPr>
        <w:t xml:space="preserve">, wird hiermit die Einrichtung einer </w:t>
      </w:r>
      <w:proofErr w:type="spellStart"/>
      <w:r>
        <w:rPr>
          <w:lang w:val="de-DE"/>
        </w:rPr>
        <w:t>DHd</w:t>
      </w:r>
      <w:proofErr w:type="spellEnd"/>
      <w:r>
        <w:rPr>
          <w:lang w:val="de-DE"/>
        </w:rPr>
        <w:t xml:space="preserve"> Arbeitsgruppe zum Thema OCR beantragt.</w:t>
      </w:r>
    </w:p>
    <w:p w:rsidR="00541C3F" w:rsidRDefault="00541C3F">
      <w:pPr>
        <w:pStyle w:val="Standard1"/>
        <w:jc w:val="both"/>
        <w:rPr>
          <w:lang w:val="de-DE"/>
        </w:rPr>
      </w:pPr>
    </w:p>
    <w:p w:rsidR="00541C3F" w:rsidRDefault="0070793E">
      <w:pPr>
        <w:pStyle w:val="Standard1"/>
        <w:jc w:val="both"/>
        <w:rPr>
          <w:lang w:val="de-DE"/>
        </w:rPr>
      </w:pPr>
      <w:r>
        <w:rPr>
          <w:lang w:val="de-DE"/>
        </w:rPr>
        <w:t xml:space="preserve">Die Idee für eine AG entstand auf einem OCR-Workshop am 14.06.2019 an der Universitäts- und Landesbibliothek Sachsen-Anhalt in </w:t>
      </w:r>
      <w:del w:id="24" w:author="Schah" w:date="2019-07-07T12:28:00Z">
        <w:r w:rsidDel="00F20C47">
          <w:rPr>
            <w:lang w:val="de-DE"/>
          </w:rPr>
          <w:delText xml:space="preserve">Halle </w:delText>
        </w:r>
      </w:del>
      <w:ins w:id="25" w:author="Schah" w:date="2019-07-07T12:28:00Z">
        <w:r w:rsidR="00F20C47">
          <w:rPr>
            <w:lang w:val="de-DE"/>
          </w:rPr>
          <w:t>Halle</w:t>
        </w:r>
        <w:r w:rsidR="00F20C47">
          <w:rPr>
            <w:lang w:val="de-DE"/>
          </w:rPr>
          <w:t>/</w:t>
        </w:r>
      </w:ins>
      <w:r>
        <w:rPr>
          <w:lang w:val="de-DE"/>
        </w:rPr>
        <w:t>Saale. Die dortigen Teilnehmer spiegeln die erhoffte heterogene Zusammensetzung der zu gründenden AG hervorragend wieder:</w:t>
      </w:r>
    </w:p>
    <w:p w:rsidR="00541C3F" w:rsidRDefault="0070793E">
      <w:pPr>
        <w:pStyle w:val="Standard1"/>
        <w:numPr>
          <w:ilvl w:val="0"/>
          <w:numId w:val="2"/>
          <w:numberingChange w:id="26" w:author="Schah" w:date="2019-07-07T12:20:00Z" w:original=""/>
        </w:numPr>
        <w:jc w:val="both"/>
        <w:rPr>
          <w:lang w:val="de-DE"/>
        </w:rPr>
      </w:pPr>
      <w:r>
        <w:rPr>
          <w:lang w:val="de-DE"/>
        </w:rPr>
        <w:t>Nutzer, die bewährte, einfach zu bedienende aber dennoch mächtige Tools und Technologien für verschiedenste Zwecke einsetzen wollen.</w:t>
      </w:r>
    </w:p>
    <w:p w:rsidR="00541C3F" w:rsidRDefault="0070793E">
      <w:pPr>
        <w:pStyle w:val="Standard1"/>
        <w:numPr>
          <w:ilvl w:val="0"/>
          <w:numId w:val="2"/>
          <w:numberingChange w:id="27" w:author="Schah" w:date="2019-07-07T12:20:00Z" w:original=""/>
        </w:numPr>
        <w:jc w:val="both"/>
        <w:rPr>
          <w:lang w:val="de-DE"/>
        </w:rPr>
      </w:pPr>
      <w:r>
        <w:rPr>
          <w:lang w:val="de-DE"/>
        </w:rPr>
        <w:t xml:space="preserve">Vermittler (u. a. die Leiter beider OCR Workshops der letzten </w:t>
      </w:r>
      <w:proofErr w:type="spellStart"/>
      <w:r>
        <w:rPr>
          <w:lang w:val="de-DE"/>
        </w:rPr>
        <w:t>DHd</w:t>
      </w:r>
      <w:proofErr w:type="spellEnd"/>
      <w:r>
        <w:rPr>
          <w:lang w:val="de-DE"/>
        </w:rPr>
        <w:t xml:space="preserve"> Jahrestagung), deren Ziel es ist diese Tools und Technologien den Nutzern in Workshops und anderen Lehrveranstaltungen näher zu bringen.</w:t>
      </w:r>
    </w:p>
    <w:p w:rsidR="00541C3F" w:rsidRPr="004F6CFB" w:rsidRDefault="0070793E">
      <w:pPr>
        <w:pStyle w:val="Standard1"/>
        <w:numPr>
          <w:ilvl w:val="0"/>
          <w:numId w:val="2"/>
          <w:numberingChange w:id="28" w:author="Schah" w:date="2019-07-07T12:20:00Z" w:original=""/>
        </w:numPr>
        <w:jc w:val="both"/>
        <w:rPr>
          <w:lang w:val="de-DE"/>
        </w:rPr>
      </w:pPr>
      <w:r>
        <w:rPr>
          <w:lang w:val="de-DE"/>
        </w:rPr>
        <w:t xml:space="preserve">Entwickler und Forscher (u. a. Vertreter des DFG geförderten Verbundprojekts OCR-D und des Würzburger Zentrums für Philologie und Digitalität „Kallimachos“), die sowohl </w:t>
      </w:r>
      <w:del w:id="29" w:author="Schah" w:date="2019-07-07T12:30:00Z">
        <w:r w:rsidDel="000214E8">
          <w:rPr>
            <w:lang w:val="de-DE"/>
          </w:rPr>
          <w:delText xml:space="preserve">eine </w:delText>
        </w:r>
      </w:del>
      <w:ins w:id="30" w:author="Schah" w:date="2019-07-07T12:30:00Z">
        <w:r w:rsidR="000214E8">
          <w:rPr>
            <w:lang w:val="de-DE"/>
          </w:rPr>
          <w:t xml:space="preserve">mit der </w:t>
        </w:r>
      </w:ins>
      <w:del w:id="31" w:author="Schah" w:date="2019-07-07T12:30:00Z">
        <w:r w:rsidDel="000214E8">
          <w:rPr>
            <w:lang w:val="de-DE"/>
          </w:rPr>
          <w:delText xml:space="preserve">ständige </w:delText>
        </w:r>
      </w:del>
      <w:r>
        <w:rPr>
          <w:lang w:val="de-DE"/>
        </w:rPr>
        <w:t xml:space="preserve">Optimierung </w:t>
      </w:r>
      <w:del w:id="32" w:author="Schah" w:date="2019-07-07T12:30:00Z">
        <w:r w:rsidDel="000214E8">
          <w:rPr>
            <w:lang w:val="de-DE"/>
          </w:rPr>
          <w:delText xml:space="preserve">von </w:delText>
        </w:r>
      </w:del>
      <w:r>
        <w:rPr>
          <w:lang w:val="de-DE"/>
        </w:rPr>
        <w:t>bestehende</w:t>
      </w:r>
      <w:ins w:id="33" w:author="Schah" w:date="2019-07-07T12:30:00Z">
        <w:r w:rsidR="000214E8">
          <w:rPr>
            <w:lang w:val="de-DE"/>
          </w:rPr>
          <w:t>r</w:t>
        </w:r>
      </w:ins>
      <w:del w:id="34" w:author="Schah" w:date="2019-07-07T12:30:00Z">
        <w:r w:rsidDel="000214E8">
          <w:rPr>
            <w:lang w:val="de-DE"/>
          </w:rPr>
          <w:delText>n</w:delText>
        </w:r>
      </w:del>
      <w:r>
        <w:rPr>
          <w:lang w:val="de-DE"/>
        </w:rPr>
        <w:t xml:space="preserve"> </w:t>
      </w:r>
      <w:del w:id="35" w:author="Schah" w:date="2019-07-07T12:30:00Z">
        <w:r w:rsidDel="000214E8">
          <w:rPr>
            <w:lang w:val="de-DE"/>
          </w:rPr>
          <w:delText xml:space="preserve">Tools </w:delText>
        </w:r>
      </w:del>
      <w:ins w:id="36" w:author="Schah" w:date="2019-07-07T12:30:00Z">
        <w:r w:rsidR="000214E8">
          <w:rPr>
            <w:lang w:val="de-DE"/>
          </w:rPr>
          <w:t>Software</w:t>
        </w:r>
        <w:r w:rsidR="000214E8">
          <w:rPr>
            <w:lang w:val="de-DE"/>
          </w:rPr>
          <w:t xml:space="preserve"> </w:t>
        </w:r>
      </w:ins>
      <w:r>
        <w:rPr>
          <w:lang w:val="de-DE"/>
        </w:rPr>
        <w:t>und Technologien</w:t>
      </w:r>
      <w:del w:id="37" w:author="Schah" w:date="2019-07-07T12:30:00Z">
        <w:r w:rsidDel="000214E8">
          <w:rPr>
            <w:lang w:val="de-DE"/>
          </w:rPr>
          <w:delText>, als auch deren</w:delText>
        </w:r>
      </w:del>
      <w:ins w:id="38" w:author="Schah" w:date="2019-07-07T12:30:00Z">
        <w:r w:rsidR="000214E8">
          <w:rPr>
            <w:lang w:val="de-DE"/>
          </w:rPr>
          <w:t xml:space="preserve"> wie auch</w:t>
        </w:r>
      </w:ins>
      <w:r>
        <w:rPr>
          <w:lang w:val="de-DE"/>
        </w:rPr>
        <w:t xml:space="preserve"> </w:t>
      </w:r>
      <w:del w:id="39" w:author="Schah" w:date="2019-07-07T12:30:00Z">
        <w:r w:rsidDel="000214E8">
          <w:rPr>
            <w:lang w:val="de-DE"/>
          </w:rPr>
          <w:delText xml:space="preserve">Neuerschaffung </w:delText>
        </w:r>
      </w:del>
      <w:ins w:id="40" w:author="Schah" w:date="2019-07-07T12:30:00Z">
        <w:r w:rsidR="000214E8">
          <w:rPr>
            <w:lang w:val="de-DE"/>
          </w:rPr>
          <w:t>vollkommenen Neuentwicklungen</w:t>
        </w:r>
        <w:r w:rsidR="000214E8">
          <w:rPr>
            <w:lang w:val="de-DE"/>
          </w:rPr>
          <w:t xml:space="preserve"> </w:t>
        </w:r>
      </w:ins>
      <w:del w:id="41" w:author="Schah" w:date="2019-07-07T12:30:00Z">
        <w:r w:rsidDel="00C0359E">
          <w:rPr>
            <w:lang w:val="de-DE"/>
          </w:rPr>
          <w:delText>anstreben</w:delText>
        </w:r>
      </w:del>
      <w:ins w:id="42" w:author="Schah" w:date="2019-07-07T12:30:00Z">
        <w:r w:rsidR="00C0359E">
          <w:rPr>
            <w:lang w:val="de-DE"/>
          </w:rPr>
          <w:t>beschäftigt sind</w:t>
        </w:r>
      </w:ins>
      <w:r>
        <w:rPr>
          <w:lang w:val="de-DE"/>
        </w:rPr>
        <w:t>.</w:t>
      </w:r>
    </w:p>
    <w:p w:rsidR="00541C3F" w:rsidRDefault="00541C3F">
      <w:pPr>
        <w:pStyle w:val="Standard1"/>
        <w:ind w:left="720"/>
        <w:jc w:val="both"/>
        <w:rPr>
          <w:lang w:val="de-DE"/>
        </w:rPr>
      </w:pPr>
    </w:p>
    <w:p w:rsidR="00541C3F" w:rsidRPr="004F6CFB" w:rsidRDefault="0070793E">
      <w:pPr>
        <w:pStyle w:val="Standard1"/>
        <w:jc w:val="both"/>
        <w:rPr>
          <w:lang w:val="de-DE"/>
        </w:rPr>
      </w:pPr>
      <w:r>
        <w:rPr>
          <w:lang w:val="de-DE"/>
        </w:rPr>
        <w:t xml:space="preserve">Ausgehend von dieser breit aufgestellten Basis an Mitgliedern setzt sich die AG </w:t>
      </w:r>
      <w:del w:id="43" w:author="Schah" w:date="2019-07-07T12:31:00Z">
        <w:r w:rsidDel="0047478F">
          <w:rPr>
            <w:lang w:val="de-DE"/>
          </w:rPr>
          <w:delText xml:space="preserve">u. a. </w:delText>
        </w:r>
      </w:del>
      <w:r>
        <w:rPr>
          <w:lang w:val="de-DE"/>
        </w:rPr>
        <w:t>folgende Ziele</w:t>
      </w:r>
      <w:del w:id="44" w:author="Schah" w:date="2019-07-07T12:31:00Z">
        <w:r w:rsidDel="00393A3A">
          <w:rPr>
            <w:lang w:val="de-DE"/>
          </w:rPr>
          <w:delText xml:space="preserve"> und Schwerpunkte</w:delText>
        </w:r>
      </w:del>
      <w:r>
        <w:rPr>
          <w:lang w:val="de-DE"/>
        </w:rPr>
        <w:t>:</w:t>
      </w:r>
    </w:p>
    <w:p w:rsidR="00541C3F" w:rsidRPr="004F6CFB" w:rsidRDefault="0070793E">
      <w:pPr>
        <w:pStyle w:val="Standard1"/>
        <w:numPr>
          <w:ilvl w:val="0"/>
          <w:numId w:val="3"/>
          <w:numberingChange w:id="45" w:author="Schah" w:date="2019-07-07T12:20:00Z" w:original=""/>
        </w:numPr>
        <w:jc w:val="both"/>
        <w:rPr>
          <w:lang w:val="de-DE"/>
        </w:rPr>
      </w:pPr>
      <w:r>
        <w:rPr>
          <w:lang w:val="de-DE"/>
        </w:rPr>
        <w:t xml:space="preserve">Vernetzung von Nutzern, Vermittlern, Entwicklern und Forschern durch </w:t>
      </w:r>
      <w:ins w:id="46" w:author="Schah" w:date="2019-07-07T12:31:00Z">
        <w:r w:rsidR="00724CB7">
          <w:rPr>
            <w:lang w:val="de-DE"/>
          </w:rPr>
          <w:t xml:space="preserve">mindestens jährliche </w:t>
        </w:r>
      </w:ins>
      <w:del w:id="47" w:author="Schah" w:date="2019-07-07T12:31:00Z">
        <w:r w:rsidDel="00724CB7">
          <w:rPr>
            <w:lang w:val="de-DE"/>
          </w:rPr>
          <w:delText xml:space="preserve">regelmäßige </w:delText>
        </w:r>
      </w:del>
      <w:r>
        <w:rPr>
          <w:lang w:val="de-DE"/>
        </w:rPr>
        <w:t xml:space="preserve">Treffen </w:t>
      </w:r>
      <w:del w:id="48" w:author="Schah" w:date="2019-07-07T12:31:00Z">
        <w:r w:rsidDel="00724CB7">
          <w:rPr>
            <w:lang w:val="de-DE"/>
          </w:rPr>
          <w:delText xml:space="preserve">und </w:delText>
        </w:r>
      </w:del>
      <w:ins w:id="49" w:author="Schah" w:date="2019-07-07T12:32:00Z">
        <w:r w:rsidR="00724CB7">
          <w:rPr>
            <w:lang w:val="de-DE"/>
          </w:rPr>
          <w:t>sowie</w:t>
        </w:r>
      </w:ins>
      <w:ins w:id="50" w:author="Schah" w:date="2019-07-07T12:31:00Z">
        <w:r w:rsidR="00724CB7">
          <w:rPr>
            <w:lang w:val="de-DE"/>
          </w:rPr>
          <w:t xml:space="preserve"> </w:t>
        </w:r>
      </w:ins>
      <w:r>
        <w:rPr>
          <w:lang w:val="de-DE"/>
        </w:rPr>
        <w:t xml:space="preserve">Workshops </w:t>
      </w:r>
      <w:del w:id="51" w:author="Schah" w:date="2019-07-07T12:31:00Z">
        <w:r w:rsidDel="00724CB7">
          <w:rPr>
            <w:lang w:val="de-DE"/>
          </w:rPr>
          <w:delText xml:space="preserve">(mindestens einmal pro Jahr) </w:delText>
        </w:r>
      </w:del>
      <w:r>
        <w:rPr>
          <w:lang w:val="de-DE"/>
        </w:rPr>
        <w:t xml:space="preserve">und gemeinsame Projekte mit </w:t>
      </w:r>
      <w:ins w:id="52" w:author="Schah" w:date="2019-07-07T12:32:00Z">
        <w:r w:rsidR="008833BC">
          <w:rPr>
            <w:lang w:val="de-DE"/>
          </w:rPr>
          <w:t xml:space="preserve">dem </w:t>
        </w:r>
      </w:ins>
      <w:r>
        <w:rPr>
          <w:lang w:val="de-DE"/>
        </w:rPr>
        <w:t xml:space="preserve">Fokus auf </w:t>
      </w:r>
      <w:ins w:id="53" w:author="Schah" w:date="2019-07-07T12:32:00Z">
        <w:r w:rsidR="00A63D63" w:rsidRPr="00A63D63">
          <w:rPr>
            <w:lang w:val="de-DE"/>
          </w:rPr>
          <w:t>freier und quelloffener Software</w:t>
        </w:r>
        <w:r w:rsidR="00A63D63">
          <w:rPr>
            <w:lang w:val="de-DE"/>
          </w:rPr>
          <w:t xml:space="preserve"> beziehungsweise Publikationen zum Thema.</w:t>
        </w:r>
      </w:ins>
      <w:del w:id="54" w:author="Unknown">
        <w:r w:rsidRPr="00A63D63" w:rsidDel="00A63D63">
          <w:rPr>
            <w:lang w:val="de-DE"/>
          </w:rPr>
          <w:delText>Open Access/Source Veröffentlichungen</w:delText>
        </w:r>
        <w:r w:rsidRPr="00A63D63" w:rsidDel="00220D5F">
          <w:rPr>
            <w:lang w:val="de-DE"/>
          </w:rPr>
          <w:delText>.</w:delText>
        </w:r>
      </w:del>
    </w:p>
    <w:p w:rsidR="007250ED" w:rsidRDefault="0070793E">
      <w:pPr>
        <w:pStyle w:val="Standard1"/>
        <w:numPr>
          <w:ilvl w:val="0"/>
          <w:numId w:val="3"/>
          <w:numberingChange w:id="55" w:author="Schah" w:date="2019-07-07T12:20:00Z" w:original=""/>
        </w:numPr>
        <w:jc w:val="both"/>
        <w:rPr>
          <w:ins w:id="56" w:author="Schah" w:date="2019-07-07T12:35:00Z"/>
          <w:lang w:val="de-DE"/>
        </w:rPr>
      </w:pPr>
      <w:r>
        <w:rPr>
          <w:lang w:val="de-DE"/>
        </w:rPr>
        <w:t>Erarbeit</w:t>
      </w:r>
      <w:ins w:id="57" w:author="Schah" w:date="2019-07-07T12:33:00Z">
        <w:r w:rsidR="000E42D9">
          <w:rPr>
            <w:lang w:val="de-DE"/>
          </w:rPr>
          <w:t>ung</w:t>
        </w:r>
      </w:ins>
      <w:del w:id="58" w:author="Schah" w:date="2019-07-07T12:33:00Z">
        <w:r w:rsidDel="000E42D9">
          <w:rPr>
            <w:lang w:val="de-DE"/>
          </w:rPr>
          <w:delText>en</w:delText>
        </w:r>
      </w:del>
      <w:r>
        <w:rPr>
          <w:lang w:val="de-DE"/>
        </w:rPr>
        <w:t xml:space="preserve">, </w:t>
      </w:r>
      <w:del w:id="59" w:author="Schah" w:date="2019-07-07T12:33:00Z">
        <w:r w:rsidDel="000E42D9">
          <w:rPr>
            <w:lang w:val="de-DE"/>
          </w:rPr>
          <w:delText xml:space="preserve">Festhalten </w:delText>
        </w:r>
      </w:del>
      <w:ins w:id="60" w:author="Schah" w:date="2019-07-07T12:33:00Z">
        <w:r w:rsidR="000E42D9">
          <w:rPr>
            <w:lang w:val="de-DE"/>
          </w:rPr>
          <w:t>Sicherung</w:t>
        </w:r>
        <w:r w:rsidR="000E42D9">
          <w:rPr>
            <w:lang w:val="de-DE"/>
          </w:rPr>
          <w:t xml:space="preserve"> </w:t>
        </w:r>
      </w:ins>
      <w:r>
        <w:rPr>
          <w:lang w:val="de-DE"/>
        </w:rPr>
        <w:t>und Verbreit</w:t>
      </w:r>
      <w:ins w:id="61" w:author="Schah" w:date="2019-07-07T12:33:00Z">
        <w:r w:rsidR="000E42D9">
          <w:rPr>
            <w:lang w:val="de-DE"/>
          </w:rPr>
          <w:t>ung</w:t>
        </w:r>
      </w:ins>
      <w:del w:id="62" w:author="Schah" w:date="2019-07-07T12:33:00Z">
        <w:r w:rsidDel="000E42D9">
          <w:rPr>
            <w:lang w:val="de-DE"/>
          </w:rPr>
          <w:delText>en</w:delText>
        </w:r>
      </w:del>
      <w:r>
        <w:rPr>
          <w:lang w:val="de-DE"/>
        </w:rPr>
        <w:t xml:space="preserve"> von Best Practices zu praktischen Anwendungsfragen der OCR</w:t>
      </w:r>
      <w:del w:id="63" w:author="Schah" w:date="2019-07-07T12:34:00Z">
        <w:r w:rsidDel="007250ED">
          <w:rPr>
            <w:lang w:val="de-DE"/>
          </w:rPr>
          <w:delText xml:space="preserve"> (</w:delText>
        </w:r>
      </w:del>
      <w:ins w:id="64" w:author="Schah" w:date="2019-07-07T12:34:00Z">
        <w:r w:rsidR="007250ED">
          <w:rPr>
            <w:lang w:val="de-DE"/>
          </w:rPr>
          <w:t xml:space="preserve">, z.B. </w:t>
        </w:r>
      </w:ins>
      <w:proofErr w:type="spellStart"/>
      <w:r>
        <w:rPr>
          <w:lang w:val="de-DE"/>
        </w:rPr>
        <w:t>Workflow</w:t>
      </w:r>
      <w:proofErr w:type="spellEnd"/>
      <w:r>
        <w:rPr>
          <w:lang w:val="de-DE"/>
        </w:rPr>
        <w:t>, Formate, Parameter</w:t>
      </w:r>
    </w:p>
    <w:p w:rsidR="008527BB" w:rsidRDefault="0070793E">
      <w:pPr>
        <w:pStyle w:val="Standard1"/>
        <w:numPr>
          <w:ilvl w:val="0"/>
          <w:numId w:val="3"/>
          <w:ins w:id="65" w:author="Schah" w:date="2019-07-07T12:35:00Z"/>
        </w:numPr>
        <w:jc w:val="both"/>
        <w:rPr>
          <w:ins w:id="66" w:author="Schah" w:date="2019-07-07T12:35:00Z"/>
          <w:lang w:val="de-DE"/>
        </w:rPr>
      </w:pPr>
      <w:del w:id="67" w:author="Schah" w:date="2019-07-07T12:35:00Z">
        <w:r w:rsidDel="007250ED">
          <w:rPr>
            <w:lang w:val="de-DE"/>
          </w:rPr>
          <w:delText xml:space="preserve">, …) und zum </w:delText>
        </w:r>
      </w:del>
      <w:r>
        <w:rPr>
          <w:lang w:val="de-DE"/>
        </w:rPr>
        <w:t>Technologietransfer</w:t>
      </w:r>
      <w:ins w:id="68" w:author="Schah" w:date="2019-07-07T12:35:00Z">
        <w:r w:rsidR="007250ED">
          <w:rPr>
            <w:lang w:val="de-DE"/>
          </w:rPr>
          <w:t xml:space="preserve"> aus der Entwicklung </w:t>
        </w:r>
        <w:r w:rsidR="00412F70">
          <w:rPr>
            <w:lang w:val="de-DE"/>
          </w:rPr>
          <w:t>in die Praxis</w:t>
        </w:r>
      </w:ins>
      <w:ins w:id="69" w:author="Schah" w:date="2019-07-07T12:37:00Z">
        <w:r w:rsidR="00CD0D63">
          <w:rPr>
            <w:lang w:val="de-DE"/>
          </w:rPr>
          <w:t>.</w:t>
        </w:r>
      </w:ins>
    </w:p>
    <w:p w:rsidR="00541C3F" w:rsidRPr="00BE38F2" w:rsidRDefault="000561BB" w:rsidP="00BE38F2">
      <w:pPr>
        <w:pStyle w:val="Standard1"/>
        <w:numPr>
          <w:ilvl w:val="0"/>
          <w:numId w:val="3"/>
          <w:ins w:id="70" w:author="Schah" w:date="2019-07-07T12:35:00Z"/>
        </w:numPr>
        <w:jc w:val="both"/>
        <w:rPr>
          <w:lang w:val="de-DE"/>
        </w:rPr>
        <w:pPrChange w:id="71" w:author="Schah" w:date="2019-07-07T12:37:00Z">
          <w:pPr>
            <w:pStyle w:val="Standard1"/>
            <w:jc w:val="both"/>
          </w:pPr>
        </w:pPrChange>
      </w:pPr>
      <w:ins w:id="72" w:author="Schah" w:date="2019-07-07T12:36:00Z">
        <w:r>
          <w:rPr>
            <w:lang w:val="de-DE"/>
          </w:rPr>
          <w:t xml:space="preserve">Klare Kommunikation </w:t>
        </w:r>
      </w:ins>
      <w:ins w:id="73" w:author="Schah" w:date="2019-07-07T12:35:00Z">
        <w:r w:rsidR="008527BB" w:rsidRPr="008527BB">
          <w:rPr>
            <w:lang w:val="de-DE"/>
          </w:rPr>
          <w:t>spez</w:t>
        </w:r>
        <w:r>
          <w:rPr>
            <w:lang w:val="de-DE"/>
          </w:rPr>
          <w:t>ifisch geisteswissenschaftlicher</w:t>
        </w:r>
        <w:r w:rsidR="008527BB" w:rsidRPr="008527BB">
          <w:rPr>
            <w:lang w:val="de-DE"/>
          </w:rPr>
          <w:t xml:space="preserve"> Anforderungen </w:t>
        </w:r>
        <w:r>
          <w:rPr>
            <w:lang w:val="de-DE"/>
          </w:rPr>
          <w:t>den Entwicklern von OCR-Software</w:t>
        </w:r>
        <w:r w:rsidR="008527BB" w:rsidRPr="008527BB">
          <w:rPr>
            <w:lang w:val="de-DE"/>
          </w:rPr>
          <w:t xml:space="preserve">, damit diese sich noch stärker als bisher auf die Programmierung von Software für den Produktivbetrieb statt wie bisher vielfach auf die Erstellung von </w:t>
        </w:r>
        <w:proofErr w:type="spellStart"/>
        <w:r w:rsidR="008527BB" w:rsidRPr="008527BB">
          <w:rPr>
            <w:lang w:val="de-DE"/>
          </w:rPr>
          <w:t>Protoytpen</w:t>
        </w:r>
        <w:proofErr w:type="spellEnd"/>
        <w:r w:rsidR="008527BB" w:rsidRPr="008527BB">
          <w:rPr>
            <w:lang w:val="de-DE"/>
          </w:rPr>
          <w:t xml:space="preserve"> konzentrieren.</w:t>
        </w:r>
      </w:ins>
      <w:del w:id="74" w:author="Schah" w:date="2019-07-07T12:37:00Z">
        <w:r w:rsidR="0070793E" w:rsidRPr="00BE38F2" w:rsidDel="00BE38F2">
          <w:rPr>
            <w:lang w:val="de-DE"/>
          </w:rPr>
          <w:delText>.</w:delText>
        </w:r>
      </w:del>
    </w:p>
    <w:p w:rsidR="00541C3F" w:rsidRPr="004F6CFB" w:rsidRDefault="0070793E">
      <w:pPr>
        <w:pStyle w:val="Standard1"/>
        <w:numPr>
          <w:ilvl w:val="0"/>
          <w:numId w:val="3"/>
          <w:numberingChange w:id="75" w:author="Schah" w:date="2019-07-07T12:20:00Z" w:original=""/>
        </w:numPr>
        <w:jc w:val="both"/>
        <w:rPr>
          <w:lang w:val="de-DE"/>
        </w:rPr>
      </w:pPr>
      <w:r>
        <w:rPr>
          <w:lang w:val="de-DE"/>
        </w:rPr>
        <w:t xml:space="preserve">Identifikation und kollaborative Bearbeitung offener Forschungsfragen auch im engen Austausch mit bestehenden </w:t>
      </w:r>
      <w:ins w:id="76" w:author="Schah" w:date="2019-07-07T12:33:00Z">
        <w:r w:rsidR="000E42D9">
          <w:rPr>
            <w:lang w:val="de-DE"/>
          </w:rPr>
          <w:t xml:space="preserve">bereits bestehenden </w:t>
        </w:r>
      </w:ins>
      <w:r>
        <w:rPr>
          <w:lang w:val="de-DE"/>
        </w:rPr>
        <w:t>AGs</w:t>
      </w:r>
      <w:ins w:id="77" w:author="Schah" w:date="2019-07-07T12:33:00Z">
        <w:r w:rsidR="000E42D9">
          <w:rPr>
            <w:lang w:val="de-DE"/>
          </w:rPr>
          <w:t xml:space="preserve"> der </w:t>
        </w:r>
        <w:proofErr w:type="spellStart"/>
        <w:r w:rsidR="000E42D9">
          <w:rPr>
            <w:lang w:val="de-DE"/>
          </w:rPr>
          <w:t>DHd</w:t>
        </w:r>
        <w:proofErr w:type="spellEnd"/>
        <w:r w:rsidR="007D5607">
          <w:rPr>
            <w:lang w:val="de-DE"/>
          </w:rPr>
          <w:t xml:space="preserve"> </w:t>
        </w:r>
      </w:ins>
      <w:del w:id="78" w:author="Schah" w:date="2019-07-07T12:33:00Z">
        <w:r w:rsidDel="009E0081">
          <w:rPr>
            <w:lang w:val="de-DE"/>
          </w:rPr>
          <w:delText xml:space="preserve">, </w:delText>
        </w:r>
      </w:del>
      <w:r>
        <w:rPr>
          <w:lang w:val="de-DE"/>
        </w:rPr>
        <w:t>wie z. B. der „AG Zeitungen &amp; Zeitschriften“.</w:t>
      </w:r>
    </w:p>
    <w:p w:rsidR="00541C3F" w:rsidRDefault="00541C3F">
      <w:pPr>
        <w:pStyle w:val="Standard1"/>
        <w:jc w:val="both"/>
        <w:rPr>
          <w:lang w:val="de-DE"/>
        </w:rPr>
      </w:pPr>
    </w:p>
    <w:sectPr w:rsidR="00541C3F" w:rsidSect="00841F28">
      <w:pgSz w:w="11906" w:h="16838"/>
      <w:pgMar w:top="1134" w:right="1134" w:bottom="1134" w:left="1134" w:header="0" w:footer="0" w:gutter="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 PL SungtiL G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Mangal">
    <w:charset w:val="01"/>
    <w:family w:val="roman"/>
    <w:pitch w:val="variable"/>
    <w:sig w:usb0="00002000" w:usb1="00000000" w:usb2="00000000" w:usb3="00000000" w:csb0="00000000" w:csb1="00000000"/>
  </w:font>
  <w:font w:name="Lucida Grande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id="0">
    <w:p w:rsidR="004B71FF" w:rsidRDefault="004B71FF" w:rsidP="004B71FF">
      <w:pPr>
        <w:pStyle w:val="Funotentext"/>
        <w:numPr>
          <w:ins w:id="4" w:author="Schah" w:date="2019-07-07T12:27:00Z"/>
        </w:numPr>
        <w:rPr>
          <w:ins w:id="5" w:author="Schah" w:date="2019-07-07T12:27:00Z"/>
        </w:rPr>
      </w:pPr>
      <w:ins w:id="6" w:author="Schah" w:date="2019-07-07T12:27:00Z">
        <w:r>
          <w:rPr>
            <w:rStyle w:val="Funotenzeichen"/>
          </w:rPr>
          <w:footnoteRef/>
        </w:r>
        <w:r>
          <w:t xml:space="preserve"> </w:t>
        </w:r>
        <w:proofErr w:type="spellStart"/>
        <w:r>
          <w:t>Auch</w:t>
        </w:r>
        <w:proofErr w:type="spellEnd"/>
        <w:r>
          <w:t xml:space="preserve"> </w:t>
        </w:r>
        <w:proofErr w:type="spellStart"/>
        <w:r>
          <w:t>wenn</w:t>
        </w:r>
        <w:proofErr w:type="spellEnd"/>
        <w:r>
          <w:t xml:space="preserve"> </w:t>
        </w:r>
        <w:r w:rsidRPr="0062390C">
          <w:t xml:space="preserve">die </w:t>
        </w:r>
        <w:proofErr w:type="spellStart"/>
        <w:r w:rsidRPr="0062390C">
          <w:t>Verwendung</w:t>
        </w:r>
        <w:proofErr w:type="spellEnd"/>
        <w:r w:rsidRPr="0062390C">
          <w:t xml:space="preserve"> des </w:t>
        </w:r>
        <w:proofErr w:type="spellStart"/>
        <w:r w:rsidRPr="0062390C">
          <w:t>Ausdruckes</w:t>
        </w:r>
        <w:proofErr w:type="spellEnd"/>
        <w:r w:rsidRPr="0062390C">
          <w:t xml:space="preserve"> OCR (= ›Optical Character Recognition‹) </w:t>
        </w:r>
        <w:proofErr w:type="spellStart"/>
        <w:r w:rsidRPr="0062390C">
          <w:t>nicht</w:t>
        </w:r>
        <w:proofErr w:type="spellEnd"/>
        <w:r w:rsidRPr="0062390C">
          <w:t xml:space="preserve"> </w:t>
        </w:r>
        <w:proofErr w:type="spellStart"/>
        <w:r w:rsidRPr="0062390C">
          <w:t>mehr</w:t>
        </w:r>
        <w:proofErr w:type="spellEnd"/>
        <w:r w:rsidRPr="0062390C">
          <w:t xml:space="preserve"> </w:t>
        </w:r>
        <w:proofErr w:type="spellStart"/>
        <w:r w:rsidRPr="0062390C">
          <w:t>korrekt</w:t>
        </w:r>
        <w:proofErr w:type="spellEnd"/>
        <w:r w:rsidRPr="0062390C">
          <w:t xml:space="preserve"> </w:t>
        </w:r>
        <w:proofErr w:type="spellStart"/>
        <w:r>
          <w:t>ist</w:t>
        </w:r>
        <w:proofErr w:type="spellEnd"/>
        <w:r>
          <w:t xml:space="preserve"> </w:t>
        </w:r>
        <w:r w:rsidRPr="0062390C">
          <w:t xml:space="preserve">und </w:t>
        </w:r>
        <w:r>
          <w:t xml:space="preserve">von </w:t>
        </w:r>
        <w:r w:rsidRPr="0062390C">
          <w:t>›</w:t>
        </w:r>
        <w:proofErr w:type="spellStart"/>
        <w:r w:rsidRPr="0062390C">
          <w:t>optischer</w:t>
        </w:r>
        <w:proofErr w:type="spellEnd"/>
        <w:r w:rsidRPr="0062390C">
          <w:t xml:space="preserve"> </w:t>
        </w:r>
        <w:proofErr w:type="spellStart"/>
        <w:r w:rsidRPr="0062390C">
          <w:t>Abschnittserkennung</w:t>
        </w:r>
        <w:proofErr w:type="spellEnd"/>
        <w:r w:rsidRPr="0062390C">
          <w:t xml:space="preserve">‹ </w:t>
        </w:r>
        <w:proofErr w:type="spellStart"/>
        <w:r w:rsidRPr="0062390C">
          <w:t>gesprochen</w:t>
        </w:r>
        <w:proofErr w:type="spellEnd"/>
        <w:r w:rsidRPr="0062390C">
          <w:t xml:space="preserve"> </w:t>
        </w:r>
        <w:proofErr w:type="spellStart"/>
        <w:r w:rsidRPr="0062390C">
          <w:t>werden</w:t>
        </w:r>
        <w:proofErr w:type="spellEnd"/>
        <w:r>
          <w:t xml:space="preserve"> </w:t>
        </w:r>
        <w:proofErr w:type="spellStart"/>
        <w:r>
          <w:t>muß</w:t>
        </w:r>
        <w:proofErr w:type="spellEnd"/>
        <w:r>
          <w:t xml:space="preserve">, </w:t>
        </w:r>
        <w:proofErr w:type="spellStart"/>
        <w:r>
          <w:t>wird</w:t>
        </w:r>
        <w:proofErr w:type="spellEnd"/>
        <w:r>
          <w:t xml:space="preserve"> </w:t>
        </w:r>
        <w:proofErr w:type="spellStart"/>
        <w:r>
          <w:t>der</w:t>
        </w:r>
        <w:proofErr w:type="spellEnd"/>
        <w:r w:rsidRPr="0062390C">
          <w:t xml:space="preserve"> </w:t>
        </w:r>
        <w:proofErr w:type="spellStart"/>
        <w:r w:rsidRPr="0062390C">
          <w:t>Einfachheit</w:t>
        </w:r>
        <w:proofErr w:type="spellEnd"/>
        <w:r w:rsidRPr="0062390C">
          <w:t xml:space="preserve"> und </w:t>
        </w:r>
        <w:proofErr w:type="spellStart"/>
        <w:r w:rsidRPr="0062390C">
          <w:t>besseren</w:t>
        </w:r>
        <w:proofErr w:type="spellEnd"/>
        <w:r w:rsidRPr="0062390C">
          <w:t xml:space="preserve"> </w:t>
        </w:r>
        <w:proofErr w:type="spellStart"/>
        <w:r w:rsidRPr="0062390C">
          <w:t>Allgemeinverständlichkeit</w:t>
        </w:r>
        <w:proofErr w:type="spellEnd"/>
        <w:r w:rsidRPr="0062390C">
          <w:t xml:space="preserve"> </w:t>
        </w:r>
        <w:proofErr w:type="spellStart"/>
        <w:r>
          <w:t>halber</w:t>
        </w:r>
        <w:proofErr w:type="spellEnd"/>
        <w:r w:rsidRPr="0062390C">
          <w:t xml:space="preserve"> </w:t>
        </w:r>
        <w:proofErr w:type="spellStart"/>
        <w:r w:rsidRPr="0062390C">
          <w:t>nachfolgend</w:t>
        </w:r>
        <w:proofErr w:type="spellEnd"/>
        <w:r w:rsidRPr="0062390C">
          <w:t xml:space="preserve"> </w:t>
        </w:r>
        <w:proofErr w:type="spellStart"/>
        <w:r w:rsidRPr="0062390C">
          <w:t>gleichwohl</w:t>
        </w:r>
        <w:proofErr w:type="spellEnd"/>
        <w:r w:rsidRPr="0062390C">
          <w:t xml:space="preserve"> </w:t>
        </w:r>
        <w:proofErr w:type="spellStart"/>
        <w:r w:rsidRPr="0062390C">
          <w:t>der</w:t>
        </w:r>
        <w:proofErr w:type="spellEnd"/>
        <w:r w:rsidRPr="0062390C">
          <w:t xml:space="preserve"> </w:t>
        </w:r>
        <w:proofErr w:type="spellStart"/>
        <w:r w:rsidRPr="0062390C">
          <w:t>Ausdruck</w:t>
        </w:r>
        <w:proofErr w:type="spellEnd"/>
        <w:r w:rsidRPr="0062390C">
          <w:t xml:space="preserve"> OCR </w:t>
        </w:r>
        <w:proofErr w:type="spellStart"/>
        <w:r w:rsidRPr="0062390C">
          <w:t>für</w:t>
        </w:r>
        <w:proofErr w:type="spellEnd"/>
        <w:r w:rsidRPr="0062390C">
          <w:t xml:space="preserve"> </w:t>
        </w:r>
        <w:proofErr w:type="spellStart"/>
        <w:r w:rsidRPr="0062390C">
          <w:t>aktuelle</w:t>
        </w:r>
        <w:proofErr w:type="spellEnd"/>
        <w:r w:rsidRPr="0062390C">
          <w:t xml:space="preserve"> </w:t>
        </w:r>
        <w:proofErr w:type="spellStart"/>
        <w:r w:rsidRPr="0062390C">
          <w:t>Verfahren</w:t>
        </w:r>
        <w:proofErr w:type="spellEnd"/>
        <w:r w:rsidRPr="0062390C">
          <w:t xml:space="preserve"> </w:t>
        </w:r>
        <w:proofErr w:type="spellStart"/>
        <w:r w:rsidRPr="0062390C">
          <w:t>der</w:t>
        </w:r>
        <w:proofErr w:type="spellEnd"/>
        <w:r w:rsidRPr="0062390C">
          <w:t xml:space="preserve"> </w:t>
        </w:r>
        <w:proofErr w:type="spellStart"/>
        <w:r w:rsidRPr="0062390C">
          <w:t>Digitalisierung</w:t>
        </w:r>
        <w:proofErr w:type="spellEnd"/>
        <w:r w:rsidRPr="0062390C">
          <w:t xml:space="preserve"> </w:t>
        </w:r>
        <w:proofErr w:type="spellStart"/>
        <w:r w:rsidRPr="0062390C">
          <w:t>gedruckter</w:t>
        </w:r>
        <w:proofErr w:type="spellEnd"/>
        <w:r w:rsidRPr="0062390C">
          <w:t xml:space="preserve"> und </w:t>
        </w:r>
        <w:proofErr w:type="spellStart"/>
        <w:r w:rsidRPr="0062390C">
          <w:t>geschriebener</w:t>
        </w:r>
        <w:proofErr w:type="spellEnd"/>
        <w:r w:rsidRPr="0062390C">
          <w:t xml:space="preserve"> </w:t>
        </w:r>
        <w:proofErr w:type="spellStart"/>
        <w:r w:rsidRPr="0062390C">
          <w:t>Texte</w:t>
        </w:r>
        <w:proofErr w:type="spellEnd"/>
        <w:r w:rsidRPr="0062390C">
          <w:t xml:space="preserve"> </w:t>
        </w:r>
        <w:proofErr w:type="spellStart"/>
        <w:r w:rsidRPr="0062390C">
          <w:t>benutzt</w:t>
        </w:r>
        <w:proofErr w:type="spellEnd"/>
        <w:r w:rsidRPr="0062390C">
          <w:t>.</w:t>
        </w:r>
      </w:ins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F2C6634"/>
    <w:multiLevelType w:val="multilevel"/>
    <w:tmpl w:val="579EC3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AAB2587"/>
    <w:multiLevelType w:val="multilevel"/>
    <w:tmpl w:val="C6D801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FB53C5E"/>
    <w:multiLevelType w:val="multilevel"/>
    <w:tmpl w:val="266C5D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trackRevisions/>
  <w:doNotTrackMoves/>
  <w:defaultTabStop w:val="709"/>
  <w:autoHyphenation/>
  <w:hyphenationZone w:val="425"/>
  <w:characterSpacingControl w:val="doNotCompress"/>
  <w:compat/>
  <w:rsids>
    <w:rsidRoot w:val="00541C3F"/>
    <w:rsid w:val="000214E8"/>
    <w:rsid w:val="00024C3F"/>
    <w:rsid w:val="000561BB"/>
    <w:rsid w:val="000E42D9"/>
    <w:rsid w:val="0014095E"/>
    <w:rsid w:val="00220D5F"/>
    <w:rsid w:val="00223012"/>
    <w:rsid w:val="0026383C"/>
    <w:rsid w:val="002823E9"/>
    <w:rsid w:val="00312377"/>
    <w:rsid w:val="00393A3A"/>
    <w:rsid w:val="003D2CA0"/>
    <w:rsid w:val="004119DA"/>
    <w:rsid w:val="00412F70"/>
    <w:rsid w:val="0047478F"/>
    <w:rsid w:val="004A189A"/>
    <w:rsid w:val="004B71FF"/>
    <w:rsid w:val="004F6CFB"/>
    <w:rsid w:val="00541C3F"/>
    <w:rsid w:val="005739C2"/>
    <w:rsid w:val="005970FC"/>
    <w:rsid w:val="006105B6"/>
    <w:rsid w:val="0062390C"/>
    <w:rsid w:val="0070793E"/>
    <w:rsid w:val="00724CB7"/>
    <w:rsid w:val="007250ED"/>
    <w:rsid w:val="007925B4"/>
    <w:rsid w:val="007D5607"/>
    <w:rsid w:val="00841F28"/>
    <w:rsid w:val="008527BB"/>
    <w:rsid w:val="00882898"/>
    <w:rsid w:val="008833BC"/>
    <w:rsid w:val="009870A6"/>
    <w:rsid w:val="009E0081"/>
    <w:rsid w:val="00A63D63"/>
    <w:rsid w:val="00A73673"/>
    <w:rsid w:val="00AA475E"/>
    <w:rsid w:val="00B9487F"/>
    <w:rsid w:val="00BB6F9C"/>
    <w:rsid w:val="00BE38F2"/>
    <w:rsid w:val="00C0359E"/>
    <w:rsid w:val="00CD0D63"/>
    <w:rsid w:val="00CE3906"/>
    <w:rsid w:val="00D166C7"/>
    <w:rsid w:val="00DD6887"/>
    <w:rsid w:val="00E20A98"/>
    <w:rsid w:val="00EE0AC9"/>
    <w:rsid w:val="00F20C47"/>
    <w:rsid w:val="00F23353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 PL SungtiL GB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41F28"/>
    <w:pPr>
      <w:suppressAutoHyphens/>
      <w:textAlignment w:val="baseline"/>
    </w:p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customStyle="1" w:styleId="Bullets">
    <w:name w:val="Bullets"/>
    <w:qFormat/>
    <w:rsid w:val="00841F28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841F28"/>
    <w:rPr>
      <w:rFonts w:eastAsia="OpenSymbol" w:cs="OpenSymbol"/>
    </w:rPr>
  </w:style>
  <w:style w:type="character" w:customStyle="1" w:styleId="ListLabel2">
    <w:name w:val="ListLabel 2"/>
    <w:qFormat/>
    <w:rsid w:val="00841F28"/>
    <w:rPr>
      <w:rFonts w:eastAsia="OpenSymbol" w:cs="OpenSymbol"/>
    </w:rPr>
  </w:style>
  <w:style w:type="character" w:customStyle="1" w:styleId="ListLabel3">
    <w:name w:val="ListLabel 3"/>
    <w:qFormat/>
    <w:rsid w:val="00841F28"/>
    <w:rPr>
      <w:rFonts w:eastAsia="OpenSymbol" w:cs="OpenSymbol"/>
    </w:rPr>
  </w:style>
  <w:style w:type="character" w:customStyle="1" w:styleId="ListLabel4">
    <w:name w:val="ListLabel 4"/>
    <w:qFormat/>
    <w:rsid w:val="00841F28"/>
    <w:rPr>
      <w:rFonts w:eastAsia="OpenSymbol" w:cs="OpenSymbol"/>
    </w:rPr>
  </w:style>
  <w:style w:type="character" w:customStyle="1" w:styleId="ListLabel5">
    <w:name w:val="ListLabel 5"/>
    <w:qFormat/>
    <w:rsid w:val="00841F28"/>
    <w:rPr>
      <w:rFonts w:eastAsia="OpenSymbol" w:cs="OpenSymbol"/>
    </w:rPr>
  </w:style>
  <w:style w:type="character" w:customStyle="1" w:styleId="ListLabel6">
    <w:name w:val="ListLabel 6"/>
    <w:qFormat/>
    <w:rsid w:val="00841F28"/>
    <w:rPr>
      <w:rFonts w:eastAsia="OpenSymbol" w:cs="OpenSymbol"/>
    </w:rPr>
  </w:style>
  <w:style w:type="character" w:customStyle="1" w:styleId="ListLabel7">
    <w:name w:val="ListLabel 7"/>
    <w:qFormat/>
    <w:rsid w:val="00841F28"/>
    <w:rPr>
      <w:rFonts w:eastAsia="OpenSymbol" w:cs="OpenSymbol"/>
    </w:rPr>
  </w:style>
  <w:style w:type="character" w:customStyle="1" w:styleId="ListLabel8">
    <w:name w:val="ListLabel 8"/>
    <w:qFormat/>
    <w:rsid w:val="00841F28"/>
    <w:rPr>
      <w:rFonts w:eastAsia="OpenSymbol" w:cs="OpenSymbol"/>
    </w:rPr>
  </w:style>
  <w:style w:type="character" w:customStyle="1" w:styleId="ListLabel9">
    <w:name w:val="ListLabel 9"/>
    <w:qFormat/>
    <w:rsid w:val="00841F28"/>
    <w:rPr>
      <w:rFonts w:eastAsia="OpenSymbol" w:cs="OpenSymbol"/>
    </w:rPr>
  </w:style>
  <w:style w:type="character" w:customStyle="1" w:styleId="ListLabel10">
    <w:name w:val="ListLabel 10"/>
    <w:qFormat/>
    <w:rsid w:val="00841F28"/>
    <w:rPr>
      <w:rFonts w:cs="Courier New"/>
    </w:rPr>
  </w:style>
  <w:style w:type="character" w:customStyle="1" w:styleId="ListLabel11">
    <w:name w:val="ListLabel 11"/>
    <w:qFormat/>
    <w:rsid w:val="00841F28"/>
    <w:rPr>
      <w:rFonts w:cs="Courier New"/>
    </w:rPr>
  </w:style>
  <w:style w:type="character" w:customStyle="1" w:styleId="ListLabel12">
    <w:name w:val="ListLabel 12"/>
    <w:qFormat/>
    <w:rsid w:val="00841F28"/>
    <w:rPr>
      <w:rFonts w:cs="Courier New"/>
    </w:rPr>
  </w:style>
  <w:style w:type="character" w:customStyle="1" w:styleId="ListLabel13">
    <w:name w:val="ListLabel 13"/>
    <w:qFormat/>
    <w:rsid w:val="00841F28"/>
    <w:rPr>
      <w:rFonts w:cs="Courier New"/>
    </w:rPr>
  </w:style>
  <w:style w:type="character" w:customStyle="1" w:styleId="ListLabel14">
    <w:name w:val="ListLabel 14"/>
    <w:qFormat/>
    <w:rsid w:val="00841F28"/>
    <w:rPr>
      <w:rFonts w:cs="Courier New"/>
    </w:rPr>
  </w:style>
  <w:style w:type="character" w:customStyle="1" w:styleId="ListLabel15">
    <w:name w:val="ListLabel 15"/>
    <w:qFormat/>
    <w:rsid w:val="00841F28"/>
    <w:rPr>
      <w:rFonts w:cs="Courier New"/>
    </w:rPr>
  </w:style>
  <w:style w:type="paragraph" w:customStyle="1" w:styleId="Heading">
    <w:name w:val="Heading"/>
    <w:basedOn w:val="Standard1"/>
    <w:next w:val="Textbody"/>
    <w:qFormat/>
    <w:rsid w:val="00841F2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rsid w:val="00841F28"/>
    <w:pPr>
      <w:spacing w:after="140" w:line="276" w:lineRule="auto"/>
    </w:pPr>
  </w:style>
  <w:style w:type="paragraph" w:styleId="Liste">
    <w:name w:val="List"/>
    <w:basedOn w:val="Textbody"/>
    <w:rsid w:val="00841F28"/>
  </w:style>
  <w:style w:type="paragraph" w:styleId="Beschriftung">
    <w:name w:val="caption"/>
    <w:basedOn w:val="Standard1"/>
    <w:qFormat/>
    <w:rsid w:val="00841F2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qFormat/>
    <w:rsid w:val="00841F28"/>
    <w:pPr>
      <w:suppressLineNumbers/>
    </w:pPr>
  </w:style>
  <w:style w:type="paragraph" w:customStyle="1" w:styleId="Standard1">
    <w:name w:val="Standard1"/>
    <w:qFormat/>
    <w:rsid w:val="00841F28"/>
    <w:pPr>
      <w:suppressAutoHyphens/>
      <w:textAlignment w:val="baseline"/>
    </w:pPr>
  </w:style>
  <w:style w:type="paragraph" w:customStyle="1" w:styleId="Textbody">
    <w:name w:val="Text body"/>
    <w:basedOn w:val="Standard1"/>
    <w:qFormat/>
    <w:rsid w:val="00841F28"/>
    <w:pPr>
      <w:spacing w:after="140" w:line="276" w:lineRule="auto"/>
    </w:pPr>
  </w:style>
  <w:style w:type="paragraph" w:styleId="Listenabsatz">
    <w:name w:val="List Paragraph"/>
    <w:basedOn w:val="Standard"/>
    <w:uiPriority w:val="34"/>
    <w:qFormat/>
    <w:rsid w:val="00E75F54"/>
    <w:pPr>
      <w:ind w:left="720"/>
      <w:contextualSpacing/>
    </w:pPr>
    <w:rPr>
      <w:rFonts w:cs="Mangal"/>
      <w:szCs w:val="21"/>
    </w:rPr>
  </w:style>
  <w:style w:type="paragraph" w:styleId="Titel">
    <w:name w:val="Title"/>
    <w:basedOn w:val="Heading"/>
    <w:next w:val="Textkrper"/>
    <w:qFormat/>
    <w:rsid w:val="00841F28"/>
    <w:pPr>
      <w:jc w:val="center"/>
    </w:pPr>
    <w:rPr>
      <w:b/>
      <w:bCs/>
      <w:sz w:val="56"/>
      <w:szCs w:val="56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5970FC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5970FC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eichen"/>
    <w:uiPriority w:val="99"/>
    <w:semiHidden/>
    <w:unhideWhenUsed/>
    <w:rsid w:val="0062390C"/>
  </w:style>
  <w:style w:type="character" w:customStyle="1" w:styleId="FunotentextZeichen">
    <w:name w:val="Fußnotentext Zeichen"/>
    <w:basedOn w:val="Absatzstandardschriftart"/>
    <w:link w:val="Funotentext"/>
    <w:uiPriority w:val="99"/>
    <w:semiHidden/>
    <w:rsid w:val="0062390C"/>
  </w:style>
  <w:style w:type="character" w:styleId="Funotenzeichen">
    <w:name w:val="footnote reference"/>
    <w:basedOn w:val="Absatzstandardschriftart"/>
    <w:uiPriority w:val="99"/>
    <w:semiHidden/>
    <w:unhideWhenUsed/>
    <w:rsid w:val="0062390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1742</Characters>
  <Application>Microsoft Word 12.0.0</Application>
  <DocSecurity>0</DocSecurity>
  <Lines>14</Lines>
  <Paragraphs>3</Paragraphs>
  <ScaleCrop>false</ScaleCrop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reul</dc:creator>
  <dc:description/>
  <cp:lastModifiedBy>Schah</cp:lastModifiedBy>
  <cp:revision>87</cp:revision>
  <cp:lastPrinted>2019-07-05T13:36:00Z</cp:lastPrinted>
  <dcterms:created xsi:type="dcterms:W3CDTF">2019-07-03T17:14:00Z</dcterms:created>
  <dcterms:modified xsi:type="dcterms:W3CDTF">2019-07-07T10:37:00Z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